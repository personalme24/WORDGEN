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3332"/>
        <w:gridCol w:w="3354"/>
      </w:tblGrid>
      <w:tr w:rsidR="002C3636" w14:paraId="69263900" w14:textId="77777777" w:rsidTr="00F35F25">
        <w:trPr>
          <w:trHeight w:val="284"/>
        </w:trPr>
        <w:tc>
          <w:tcPr>
            <w:tcW w:w="3369" w:type="dxa"/>
          </w:tcPr>
          <w:p w14:paraId="128EAF5F" w14:textId="77777777" w:rsidR="002C3636" w:rsidRDefault="002C3636" w:rsidP="00F35F2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332" w:type="dxa"/>
          </w:tcPr>
          <w:p w14:paraId="06EA7FEB" w14:textId="77777777" w:rsidR="002C3636" w:rsidRDefault="002C3636" w:rsidP="00F35F2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354" w:type="dxa"/>
          </w:tcPr>
          <w:p w14:paraId="6D3A1AE2" w14:textId="77777777" w:rsidR="002C3636" w:rsidRDefault="002C3636" w:rsidP="00F35F2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แบบ 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๖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๓๒</w:t>
            </w:r>
          </w:p>
        </w:tc>
      </w:tr>
      <w:tr w:rsidR="002C3636" w14:paraId="26DA8C1F" w14:textId="77777777" w:rsidTr="00F35F25">
        <w:trPr>
          <w:cantSplit/>
          <w:trHeight w:val="285"/>
        </w:trPr>
        <w:tc>
          <w:tcPr>
            <w:tcW w:w="10055" w:type="dxa"/>
            <w:gridSpan w:val="3"/>
          </w:tcPr>
          <w:p w14:paraId="7A659A3A" w14:textId="77777777" w:rsidR="002C3636" w:rsidRDefault="002C3636" w:rsidP="00F35F2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หนังสือนำส่งยาเสพติดของกลางตรวจพิสูจน์</w:t>
            </w:r>
          </w:p>
        </w:tc>
      </w:tr>
      <w:tr w:rsidR="002C3636" w14:paraId="72B9703B" w14:textId="77777777" w:rsidTr="00F35F25">
        <w:trPr>
          <w:trHeight w:val="298"/>
        </w:trPr>
        <w:tc>
          <w:tcPr>
            <w:tcW w:w="3369" w:type="dxa"/>
          </w:tcPr>
          <w:p w14:paraId="293E4E37" w14:textId="10A67E05" w:rsidR="002C3636" w:rsidRDefault="002C3636" w:rsidP="00F35F2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440D7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440D7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440D7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9D60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440D7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3332" w:type="dxa"/>
          </w:tcPr>
          <w:p w14:paraId="564B5C5C" w14:textId="77777777" w:rsidR="002C3636" w:rsidRDefault="002C3636" w:rsidP="00F35F2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354" w:type="dxa"/>
          </w:tcPr>
          <w:p w14:paraId="24232119" w14:textId="77777777" w:rsidR="002C3636" w:rsidRDefault="002C3636" w:rsidP="00F35F2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สถานี</w:t>
            </w:r>
          </w:p>
        </w:tc>
      </w:tr>
    </w:tbl>
    <w:p w14:paraId="4F137175" w14:textId="77777777" w:rsidR="002C3636" w:rsidRDefault="002C3636" w:rsidP="002C3636">
      <w:pPr>
        <w:spacing w:before="120"/>
        <w:ind w:firstLine="4961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เดือน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พ.ศ.</w:t>
      </w:r>
    </w:p>
    <w:p w14:paraId="37F4703E" w14:textId="77777777" w:rsidR="002C3636" w:rsidRDefault="002C3636" w:rsidP="002C3636">
      <w:pPr>
        <w:spacing w:line="420" w:lineRule="exact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pacing w:val="4"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color w:val="000000"/>
          <w:spacing w:val="6"/>
          <w:sz w:val="32"/>
          <w:szCs w:val="32"/>
        </w:rPr>
        <w:t xml:space="preserve">  </w:t>
      </w:r>
      <w:r>
        <w:rPr>
          <w:rFonts w:ascii="TH SarabunPSK" w:eastAsia="Angsana New" w:hAnsi="TH SarabunPSK" w:cs="TH SarabunPSK"/>
          <w:color w:val="000000"/>
          <w:spacing w:val="6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ส่ง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วัตถุที่สงสัยว่าเป็นยาเสพติดให้โทษ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ตรวจพิสูจน์</w:t>
      </w:r>
    </w:p>
    <w:p w14:paraId="3782D317" w14:textId="77777777" w:rsidR="002C3636" w:rsidRDefault="002C3636" w:rsidP="002C3636">
      <w:pPr>
        <w:spacing w:line="420" w:lineRule="exact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pacing w:val="8"/>
          <w:sz w:val="32"/>
          <w:szCs w:val="32"/>
          <w:cs/>
        </w:rPr>
        <w:t>เรียน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</w:p>
    <w:p w14:paraId="30E8E7A8" w14:textId="77777777" w:rsidR="002C3636" w:rsidRDefault="002C3636" w:rsidP="002C3636">
      <w:pPr>
        <w:spacing w:after="120" w:line="420" w:lineRule="exact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eastAsia="Angsana New" w:hAnsi="TH SarabunPSK" w:cs="TH SarabunPSK"/>
          <w:b/>
          <w:bCs/>
          <w:color w:val="000000"/>
          <w:spacing w:val="8"/>
          <w:sz w:val="32"/>
          <w:szCs w:val="32"/>
          <w:cs/>
        </w:rPr>
        <w:t>สิ่งที่ส่งมาด้วย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วัตถุตามรายการของกลางที่ส่งตรวจพิสูจน์</w:t>
      </w:r>
    </w:p>
    <w:p w14:paraId="720BEAC0" w14:textId="1F5576FC" w:rsidR="002C3636" w:rsidRDefault="002C3636" w:rsidP="002C3636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๑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คดีที่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9D60FA">
        <w:rPr>
          <w:rFonts w:ascii="TH SarabunPSK" w:hAnsi="TH SarabunPSK" w:cs="TH SarabunPSK"/>
          <w:color w:val="000000"/>
          <w:sz w:val="32"/>
          <w:szCs w:val="32"/>
          <w:cs/>
        </w:rPr>
        <w:fldChar w:fldCharType="begin"/>
      </w:r>
      <w:r w:rsidR="009D60FA">
        <w:rPr>
          <w:rFonts w:ascii="TH SarabunPSK" w:hAnsi="TH SarabunPSK" w:cs="TH SarabunPSK"/>
          <w:color w:val="000000"/>
          <w:sz w:val="32"/>
          <w:szCs w:val="32"/>
          <w:cs/>
        </w:rPr>
        <w:instrText xml:space="preserve"> </w:instrText>
      </w:r>
      <w:r w:rsidR="009D60FA">
        <w:rPr>
          <w:rFonts w:ascii="TH SarabunPSK" w:hAnsi="TH SarabunPSK" w:cs="TH SarabunPSK"/>
          <w:color w:val="000000"/>
          <w:sz w:val="32"/>
          <w:szCs w:val="32"/>
        </w:rPr>
        <w:instrText>MERGEFIELD C</w:instrText>
      </w:r>
      <w:r w:rsidR="009D60FA">
        <w:rPr>
          <w:rFonts w:ascii="TH SarabunPSK" w:hAnsi="TH SarabunPSK" w:cs="TH SarabunPSK"/>
          <w:color w:val="000000"/>
          <w:sz w:val="32"/>
          <w:szCs w:val="32"/>
          <w:cs/>
        </w:rPr>
        <w:instrText xml:space="preserve">3 </w:instrText>
      </w:r>
      <w:r w:rsidR="009D60FA">
        <w:rPr>
          <w:rFonts w:ascii="TH SarabunPSK" w:hAnsi="TH SarabunPSK" w:cs="TH SarabunPSK"/>
          <w:color w:val="000000"/>
          <w:sz w:val="32"/>
          <w:szCs w:val="32"/>
          <w:cs/>
        </w:rPr>
        <w:fldChar w:fldCharType="separate"/>
      </w:r>
      <w:r w:rsidR="009D60FA">
        <w:rPr>
          <w:rFonts w:ascii="TH SarabunPSK" w:hAnsi="TH SarabunPSK" w:cs="TH SarabunPSK"/>
          <w:noProof/>
          <w:color w:val="000000"/>
          <w:sz w:val="32"/>
          <w:szCs w:val="32"/>
        </w:rPr>
        <w:t>«C</w:t>
      </w:r>
      <w:r w:rsidR="009D60FA">
        <w:rPr>
          <w:rFonts w:ascii="TH SarabunPSK" w:hAnsi="TH SarabunPSK" w:cs="TH SarabunPSK"/>
          <w:noProof/>
          <w:color w:val="000000"/>
          <w:sz w:val="32"/>
          <w:szCs w:val="32"/>
          <w:cs/>
        </w:rPr>
        <w:t>3</w:t>
      </w:r>
      <w:r w:rsidR="009D60FA">
        <w:rPr>
          <w:rFonts w:ascii="TH SarabunPSK" w:hAnsi="TH SarabunPSK" w:cs="TH SarabunPSK"/>
          <w:noProof/>
          <w:color w:val="000000"/>
          <w:sz w:val="32"/>
          <w:szCs w:val="32"/>
        </w:rPr>
        <w:t>»</w:t>
      </w:r>
      <w:r w:rsidR="009D60FA">
        <w:rPr>
          <w:rFonts w:ascii="TH SarabunPSK" w:hAnsi="TH SarabunPSK" w:cs="TH SarabunPSK"/>
          <w:color w:val="000000"/>
          <w:sz w:val="32"/>
          <w:szCs w:val="32"/>
          <w:cs/>
        </w:rPr>
        <w:fldChar w:fldCharType="end"/>
      </w:r>
      <w:bookmarkStart w:id="0" w:name="_GoBack"/>
      <w:bookmarkEnd w:id="0"/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ชื่อผู้ต้องหา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14:paraId="4E39B5F8" w14:textId="77777777" w:rsidR="002C3636" w:rsidRDefault="002C3636" w:rsidP="002C3636">
      <w:pPr>
        <w:spacing w:line="420" w:lineRule="exact"/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อายุ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ปี    สัญชาติ   </w:t>
      </w:r>
    </w:p>
    <w:p w14:paraId="1706CC6E" w14:textId="205BEF62" w:rsidR="002C3636" w:rsidRDefault="002C3636" w:rsidP="002C3636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๒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วัน เดือน ปี ที่เกิดเหตุ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วันที่  </w:t>
      </w:r>
    </w:p>
    <w:p w14:paraId="7ADD498F" w14:textId="77777777" w:rsidR="002C3636" w:rsidRDefault="002C3636" w:rsidP="002C3636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๓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สถานที่เกิดเหตุ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14:paraId="165BFC98" w14:textId="77777777" w:rsidR="002C3636" w:rsidRDefault="002C3636" w:rsidP="002C3636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๔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ชื่อผู้กล่าวหา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อายุ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ปี  สัญชาติ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61F6209E" w14:textId="77777777" w:rsidR="002C3636" w:rsidRDefault="002C3636" w:rsidP="002C3636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๕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ฐานความผิด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3A4E3F97" w14:textId="77777777" w:rsidR="002C3636" w:rsidRDefault="002C3636" w:rsidP="002C3636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๖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พฤติการณ์และข้อเท็จจริงที่เกิดขึ้น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bookmarkStart w:id="1" w:name="BM1"/>
      <w:bookmarkEnd w:id="1"/>
    </w:p>
    <w:p w14:paraId="66EA56CD" w14:textId="77777777" w:rsidR="002C3636" w:rsidRDefault="002C3636" w:rsidP="002C3636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๗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สถานที่พบของกลาง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4710D33C" w14:textId="77777777" w:rsidR="002C3636" w:rsidRDefault="002C3636" w:rsidP="002C3636">
      <w:pPr>
        <w:spacing w:line="420" w:lineRule="exact"/>
        <w:ind w:left="709" w:hanging="283"/>
        <w:rPr>
          <w:rFonts w:ascii="TH SarabunPSK" w:hAnsi="TH SarabunPSK" w:cs="TH SarabunPSK"/>
          <w:color w:val="000000"/>
          <w:spacing w:val="-16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๘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รายการที่ให้ตรวจพิสูจน์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6B8479B0" w14:textId="77777777" w:rsidR="002C3636" w:rsidRDefault="002C3636" w:rsidP="002C3636">
      <w:pPr>
        <w:spacing w:line="420" w:lineRule="exact"/>
        <w:ind w:left="709" w:hanging="283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๙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จุดประสงค์ในการตรวจพิสูจน์</w:t>
      </w:r>
    </w:p>
    <w:p w14:paraId="543D4D6C" w14:textId="77777777" w:rsidR="002C3636" w:rsidRDefault="002C3636" w:rsidP="002C3636">
      <w:pPr>
        <w:spacing w:line="420" w:lineRule="exact"/>
        <w:ind w:left="709" w:hanging="283"/>
        <w:rPr>
          <w:rFonts w:ascii="TH SarabunPSK" w:hAnsi="TH SarabunPSK" w:cs="TH SarabunPSK"/>
          <w:color w:val="000000"/>
          <w:spacing w:val="-6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  <w:t>๙.</w:t>
      </w:r>
      <w:r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๑</w:t>
      </w:r>
      <w:r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ของกลางตามรายการที่ให้ตรวจพิสูจน์ เป็นยาเส</w:t>
      </w:r>
      <w:r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พติด</w:t>
      </w:r>
      <w:r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ให้โทษ</w:t>
      </w:r>
      <w:r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หรือไม่ </w:t>
      </w:r>
      <w:r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ปร</w:t>
      </w:r>
      <w:r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ะ</w:t>
      </w:r>
      <w:r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เภทใด</w:t>
      </w:r>
    </w:p>
    <w:p w14:paraId="4ED00512" w14:textId="77777777" w:rsidR="002C3636" w:rsidRDefault="002C3636" w:rsidP="002C3636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๙.๒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มีน้ำหนักเฉพาะเท่าใด</w:t>
      </w:r>
    </w:p>
    <w:p w14:paraId="1D5F5F67" w14:textId="77777777" w:rsidR="002C3636" w:rsidRDefault="002C3636" w:rsidP="002C3636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  <w:t>๙.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๓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คำนวณเป็นสารบริสุทธิ์หนักเท่าใด</w:t>
      </w:r>
    </w:p>
    <w:p w14:paraId="6EDBC06A" w14:textId="77777777" w:rsidR="002C3636" w:rsidRDefault="002C3636" w:rsidP="002C3636">
      <w:pPr>
        <w:spacing w:line="420" w:lineRule="exact"/>
        <w:ind w:left="709" w:hanging="283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๑๐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ชื่อพนักงานสอบสวน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pacing w:val="-16"/>
          <w:sz w:val="32"/>
          <w:szCs w:val="32"/>
          <w:cs/>
        </w:rPr>
        <w:t xml:space="preserve"> </w:t>
      </w:r>
    </w:p>
    <w:p w14:paraId="7F71A614" w14:textId="77777777" w:rsidR="002C3636" w:rsidRDefault="002C3636" w:rsidP="002C3636">
      <w:pPr>
        <w:ind w:left="709" w:hanging="283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45FD4BF8" w14:textId="77777777" w:rsidR="002C3636" w:rsidRDefault="002C3636" w:rsidP="002C3636">
      <w:pPr>
        <w:ind w:firstLine="3119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(ลงชื่อ)</w:t>
      </w:r>
    </w:p>
    <w:p w14:paraId="215848EE" w14:textId="77777777" w:rsidR="002C3636" w:rsidRDefault="002C3636" w:rsidP="002C3636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 xml:space="preserve">(  </w:t>
      </w:r>
      <w:proofErr w:type="gramEnd"/>
      <w:r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นาม</w:t>
      </w:r>
      <w:r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)</w:t>
      </w:r>
    </w:p>
    <w:p w14:paraId="52F29226" w14:textId="77777777" w:rsidR="002C3636" w:rsidRDefault="002C3636" w:rsidP="002C3636">
      <w:pPr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ตำแหน่ง</w:t>
      </w:r>
    </w:p>
    <w:p w14:paraId="3EDDA4C8" w14:textId="77777777" w:rsidR="002C3636" w:rsidRDefault="002C3636" w:rsidP="002C3636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sectPr w:rsidR="002C3636" w:rsidSect="002C3636">
          <w:pgSz w:w="11907" w:h="18144" w:code="9"/>
          <w:pgMar w:top="851" w:right="851" w:bottom="851" w:left="1134" w:header="0" w:footer="0" w:gutter="0"/>
          <w:cols w:space="720"/>
        </w:sect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(ส ๕๖ - ๒๒)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0"/>
        <w:gridCol w:w="20"/>
        <w:gridCol w:w="4806"/>
      </w:tblGrid>
      <w:tr w:rsidR="002C3636" w14:paraId="5AA058C8" w14:textId="77777777" w:rsidTr="00F35F25">
        <w:trPr>
          <w:ins w:id="2" w:author="Ã.µ.·.¸ÃÃÁÃÑ¡Éì  ³ ¡ÒÌÊÔ¹¸Øì" w:date="1997-08-07T23:45:00Z"/>
        </w:trPr>
        <w:tc>
          <w:tcPr>
            <w:tcW w:w="4780" w:type="dxa"/>
          </w:tcPr>
          <w:p w14:paraId="5807527D" w14:textId="77777777" w:rsidR="002C3636" w:rsidRDefault="002C3636" w:rsidP="00F35F2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4826" w:type="dxa"/>
            <w:gridSpan w:val="2"/>
            <w:tcBorders>
              <w:left w:val="nil"/>
            </w:tcBorders>
          </w:tcPr>
          <w:p w14:paraId="2BF46A57" w14:textId="77777777" w:rsidR="002C3636" w:rsidRDefault="002C3636" w:rsidP="00F35F25">
            <w:pPr>
              <w:jc w:val="right"/>
              <w:rPr>
                <w:ins w:id="3" w:author="Ã.µ.·.¸ÃÃÁÃÑ¡Éì  ³ ¡ÒÌÊÔ¹¸Øì" w:date="1997-08-07T23:45:00Z"/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๖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๓๑   </w:t>
            </w:r>
          </w:p>
        </w:tc>
      </w:tr>
      <w:tr w:rsidR="002C3636" w14:paraId="063B75DD" w14:textId="77777777" w:rsidTr="00F35F25">
        <w:trPr>
          <w:ins w:id="4" w:author="Ã.µ.·.¸ÃÃÁÃÑ¡Éì  ³ ¡ÒÌÊÔ¹¸Øì" w:date="1997-08-07T23:45:00Z"/>
        </w:trPr>
        <w:tc>
          <w:tcPr>
            <w:tcW w:w="9606" w:type="dxa"/>
            <w:gridSpan w:val="3"/>
          </w:tcPr>
          <w:p w14:paraId="547ACDF1" w14:textId="77777777" w:rsidR="002C3636" w:rsidRDefault="002C3636" w:rsidP="00F35F25">
            <w:pPr>
              <w:pStyle w:val="Heading1"/>
              <w:spacing w:before="120"/>
              <w:rPr>
                <w:ins w:id="5" w:author="Ã.µ.·.¸ÃÃÁÃÑ¡Éì  ³ ¡ÒÌÊÔ¹¸Øì" w:date="1997-08-07T23:45:00Z"/>
                <w:rFonts w:ascii="TH SarabunPSK" w:hAnsi="TH SarabunPSK" w:cs="TH SarabunPSK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ฉลากปิดภาชนะยาเสพติด</w:t>
            </w:r>
          </w:p>
        </w:tc>
      </w:tr>
      <w:tr w:rsidR="002C3636" w14:paraId="5D29D168" w14:textId="77777777" w:rsidTr="00F35F25">
        <w:trPr>
          <w:cantSplit/>
        </w:trPr>
        <w:tc>
          <w:tcPr>
            <w:tcW w:w="9606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3225548F" w14:textId="77777777" w:rsidR="002C3636" w:rsidRDefault="002C3636" w:rsidP="00F35F2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พ.ศ.</w:t>
            </w:r>
          </w:p>
        </w:tc>
      </w:tr>
      <w:tr w:rsidR="002C3636" w14:paraId="360D85C1" w14:textId="77777777" w:rsidTr="00F35F25"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6C5B" w14:textId="77777777" w:rsidR="002C3636" w:rsidRDefault="002C3636" w:rsidP="00F35F2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สังกัด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B647" w14:textId="77777777" w:rsidR="002C3636" w:rsidRDefault="002C3636" w:rsidP="00F35F2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2C3636" w14:paraId="21825A8F" w14:textId="77777777" w:rsidTr="00F35F25"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0D49" w14:textId="77777777" w:rsidR="002C3636" w:rsidRDefault="002C3636" w:rsidP="00F35F2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เลขคดีที่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90FF" w14:textId="77777777" w:rsidR="002C3636" w:rsidRDefault="002C3636" w:rsidP="00F35F2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เลขยึดทรัพย์ที่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2C3636" w14:paraId="1119ADF8" w14:textId="77777777" w:rsidTr="00F35F25"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436" w14:textId="77777777" w:rsidR="002C3636" w:rsidRDefault="002C3636" w:rsidP="00F35F2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B14D" w14:textId="77777777" w:rsidR="002C3636" w:rsidRDefault="002C3636" w:rsidP="00F35F25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</w:t>
            </w:r>
          </w:p>
        </w:tc>
      </w:tr>
      <w:tr w:rsidR="002C3636" w14:paraId="3BEC47F5" w14:textId="77777777" w:rsidTr="00F35F25"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B227" w14:textId="77777777" w:rsidR="002C3636" w:rsidRDefault="002C3636" w:rsidP="00F35F2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ชื่อผู้จับหรือผู้ยึด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3857" w14:textId="77777777" w:rsidR="002C3636" w:rsidRDefault="002C3636" w:rsidP="00F35F2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</w:tr>
      <w:tr w:rsidR="002C3636" w14:paraId="4E2F771F" w14:textId="77777777" w:rsidTr="00F35F25">
        <w:trPr>
          <w:cantSplit/>
        </w:trPr>
        <w:tc>
          <w:tcPr>
            <w:tcW w:w="96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91607C" w14:textId="77777777" w:rsidR="002C3636" w:rsidRDefault="002C3636" w:rsidP="00F35F2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ลักษณะของยาเสพติด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(ระบุ ผง ก้อน เม็ด สี ฯลฯ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2C3636" w14:paraId="42483364" w14:textId="77777777" w:rsidTr="00F35F25">
        <w:trPr>
          <w:cantSplit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F9C6B1" w14:textId="77777777" w:rsidR="002C3636" w:rsidRDefault="002C3636" w:rsidP="00F35F2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๑๐.จำนวนของยาเสพติด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(ระบุปริมาณ จำนวน น้ำหนัก)</w:t>
            </w:r>
          </w:p>
        </w:tc>
      </w:tr>
      <w:tr w:rsidR="002C3636" w14:paraId="1CE309EB" w14:textId="77777777" w:rsidTr="00F35F25"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66E85AEB" w14:textId="77777777" w:rsidR="002C3636" w:rsidRDefault="002C3636" w:rsidP="00F35F2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๑๑. 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F4D02B" w14:textId="77777777" w:rsidR="002C3636" w:rsidRDefault="002C3636" w:rsidP="00F35F2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๑๒. ลายมือชื่อ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</w:tbl>
    <w:p w14:paraId="4D003F6E" w14:textId="77777777" w:rsidR="002C3636" w:rsidRDefault="002C3636" w:rsidP="002C3636">
      <w:pPr>
        <w:ind w:right="140"/>
        <w:jc w:val="right"/>
        <w:rPr>
          <w:rFonts w:ascii="TH SarabunPSK" w:hAnsi="TH SarabunPSK" w:cs="TH SarabunPSK"/>
          <w:color w:val="000000"/>
          <w:sz w:val="24"/>
          <w:szCs w:val="24"/>
          <w:cs/>
        </w:rPr>
      </w:pPr>
    </w:p>
    <w:p w14:paraId="1D8E4E9B" w14:textId="77777777" w:rsidR="002C3636" w:rsidRDefault="002C3636" w:rsidP="002C3636">
      <w:pPr>
        <w:ind w:right="140"/>
        <w:rPr>
          <w:rFonts w:ascii="TH SarabunPSK" w:hAnsi="TH SarabunPSK" w:cs="TH SarabunPSK"/>
          <w:color w:val="000000"/>
          <w:sz w:val="24"/>
          <w:szCs w:val="24"/>
          <w:cs/>
        </w:rPr>
      </w:pPr>
    </w:p>
    <w:p w14:paraId="776A5C82" w14:textId="77777777" w:rsidR="002C3636" w:rsidRDefault="002C3636" w:rsidP="002C3636">
      <w:pPr>
        <w:ind w:right="140"/>
        <w:rPr>
          <w:rFonts w:ascii="TH SarabunPSK" w:hAnsi="TH SarabunPSK" w:cs="TH SarabunPSK"/>
          <w:color w:val="000000"/>
          <w:sz w:val="24"/>
          <w:szCs w:val="24"/>
          <w:cs/>
        </w:rPr>
      </w:pPr>
    </w:p>
    <w:p w14:paraId="466BDD04" w14:textId="77777777" w:rsidR="002C3636" w:rsidRDefault="002C3636" w:rsidP="002C3636">
      <w:pPr>
        <w:ind w:right="140"/>
        <w:rPr>
          <w:color w:val="000000"/>
          <w:sz w:val="32"/>
          <w:szCs w:val="32"/>
        </w:rPr>
      </w:pPr>
      <w:r>
        <w:rPr>
          <w:color w:val="000000"/>
          <w:cs/>
        </w:rPr>
        <w:t xml:space="preserve">(ส ๕๖ </w:t>
      </w:r>
      <w:r>
        <w:rPr>
          <w:color w:val="000000"/>
        </w:rPr>
        <w:t xml:space="preserve">- </w:t>
      </w:r>
      <w:r>
        <w:rPr>
          <w:color w:val="000000"/>
          <w:cs/>
        </w:rPr>
        <w:t>๒๓</w:t>
      </w:r>
      <w:r>
        <w:rPr>
          <w:color w:val="000000"/>
        </w:rPr>
        <w:t>)</w:t>
      </w:r>
    </w:p>
    <w:p w14:paraId="5D583621" w14:textId="3C61E4AE" w:rsidR="00691185" w:rsidRPr="002C3636" w:rsidRDefault="00691185" w:rsidP="002C3636"/>
    <w:sectPr w:rsidR="00691185" w:rsidRPr="002C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85"/>
    <w:rsid w:val="001C33D3"/>
    <w:rsid w:val="002C3636"/>
    <w:rsid w:val="003B2835"/>
    <w:rsid w:val="00440D78"/>
    <w:rsid w:val="006661B4"/>
    <w:rsid w:val="00691185"/>
    <w:rsid w:val="007D684B"/>
    <w:rsid w:val="00904912"/>
    <w:rsid w:val="009D60FA"/>
    <w:rsid w:val="00B9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6E09"/>
  <w15:chartTrackingRefBased/>
  <w15:docId w15:val="{CB61AEA2-3510-4EBD-A051-C9DE7612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3D3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1C33D3"/>
    <w:pPr>
      <w:keepNext/>
      <w:jc w:val="center"/>
      <w:outlineLvl w:val="0"/>
    </w:pPr>
    <w:rPr>
      <w:b/>
      <w:bCs/>
      <w:color w:val="000000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33D3"/>
    <w:rPr>
      <w:rFonts w:ascii="CordiaUPC" w:eastAsia="Times New Roman" w:hAnsi="CordiaUPC" w:cs="CordiaUPC"/>
      <w:b/>
      <w:bCs/>
      <w:color w:val="00000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11</cp:revision>
  <dcterms:created xsi:type="dcterms:W3CDTF">2019-05-10T06:53:00Z</dcterms:created>
  <dcterms:modified xsi:type="dcterms:W3CDTF">2019-05-13T02:47:00Z</dcterms:modified>
</cp:coreProperties>
</file>
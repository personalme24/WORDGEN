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540"/>
        <w:gridCol w:w="539"/>
        <w:gridCol w:w="91"/>
        <w:gridCol w:w="89"/>
        <w:gridCol w:w="721"/>
        <w:gridCol w:w="360"/>
        <w:gridCol w:w="360"/>
        <w:gridCol w:w="721"/>
        <w:gridCol w:w="449"/>
        <w:gridCol w:w="450"/>
        <w:gridCol w:w="722"/>
        <w:gridCol w:w="808"/>
        <w:gridCol w:w="3756"/>
      </w:tblGrid>
      <w:tr w:rsidR="00CB4118" w14:paraId="60F5532C" w14:textId="77777777" w:rsidTr="00F0355B">
        <w:trPr>
          <w:ins w:id="0" w:author="Ã.µ.·.¸ÃÃÁÃÑ¡Éì  ³ ¡ÒÌÊÔ¹¸Øì" w:date="1997-08-07T23:45:00Z"/>
        </w:trPr>
        <w:tc>
          <w:tcPr>
            <w:tcW w:w="5042" w:type="dxa"/>
            <w:gridSpan w:val="11"/>
          </w:tcPr>
          <w:p w14:paraId="6C834D6D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1" w:name="_GoBack"/>
            <w:bookmarkEnd w:id="1"/>
          </w:p>
        </w:tc>
        <w:tc>
          <w:tcPr>
            <w:tcW w:w="4564" w:type="dxa"/>
            <w:gridSpan w:val="2"/>
            <w:tcBorders>
              <w:left w:val="nil"/>
            </w:tcBorders>
          </w:tcPr>
          <w:p w14:paraId="043E3148" w14:textId="77777777" w:rsidR="00CB4118" w:rsidRDefault="00CB4118" w:rsidP="00657FDF">
            <w:pPr>
              <w:jc w:val="right"/>
              <w:rPr>
                <w:ins w:id="2" w:author="Ã.µ.·.¸ÃÃÁÃÑ¡Éì  ³ ¡ÒÌÊÔ¹¸Øì" w:date="1997-08-07T23:45:00Z"/>
                <w:rFonts w:ascii="TH SarabunPSK" w:hAnsi="TH SarabunPSK" w:cs="TH SarabunPSK"/>
                <w:color w:val="000000"/>
                <w:sz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๖ 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 ๓๑   </w:t>
            </w:r>
          </w:p>
        </w:tc>
      </w:tr>
      <w:tr w:rsidR="00CB4118" w14:paraId="02BEE79C" w14:textId="77777777" w:rsidTr="00F0355B">
        <w:trPr>
          <w:ins w:id="3" w:author="Ã.µ.·.¸ÃÃÁÃÑ¡Éì  ³ ¡ÒÌÊÔ¹¸Øì" w:date="1997-08-07T23:45:00Z"/>
        </w:trPr>
        <w:tc>
          <w:tcPr>
            <w:tcW w:w="9606" w:type="dxa"/>
            <w:gridSpan w:val="13"/>
            <w:tcBorders>
              <w:bottom w:val="single" w:sz="12" w:space="0" w:color="auto"/>
            </w:tcBorders>
          </w:tcPr>
          <w:p w14:paraId="3E84ABC8" w14:textId="77777777" w:rsidR="00CB4118" w:rsidRDefault="00CB4118" w:rsidP="00657FDF">
            <w:pPr>
              <w:pStyle w:val="Heading1"/>
              <w:spacing w:before="120"/>
              <w:rPr>
                <w:ins w:id="4" w:author="Ã.µ.·.¸ÃÃÁÃÑ¡Éì  ³ ¡ÒÌÊÔ¹¸Øì" w:date="1997-08-07T23:45:00Z"/>
                <w:rFonts w:ascii="TH SarabunPSK" w:hAnsi="TH SarabunPSK" w:cs="TH SarabunPSK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ฉลากปิดภาชนะยาเสพติด</w:t>
            </w:r>
          </w:p>
        </w:tc>
      </w:tr>
      <w:tr w:rsidR="00171941" w14:paraId="427D5306" w14:textId="77777777" w:rsidTr="00E20899">
        <w:trPr>
          <w:cantSplit/>
        </w:trPr>
        <w:tc>
          <w:tcPr>
            <w:tcW w:w="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19C491D7" w14:textId="78D2C7BC" w:rsidR="00171941" w:rsidRPr="00171941" w:rsidRDefault="00171941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94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 w:rsidRPr="0017194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63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F10278B" w14:textId="77777777" w:rsidR="00171941" w:rsidRPr="00171941" w:rsidRDefault="00171941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94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251BB595" w14:textId="6570F1C7" w:rsidR="00171941" w:rsidRPr="00171941" w:rsidRDefault="00160123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3311CBC1" w14:textId="7CFDA224" w:rsidR="00171941" w:rsidRPr="00171941" w:rsidRDefault="00171941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94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5A17DCFB" w14:textId="3F426B34" w:rsidR="00171941" w:rsidRPr="00171941" w:rsidRDefault="00160123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2" w:type="dxa"/>
            <w:tcBorders>
              <w:top w:val="single" w:sz="12" w:space="0" w:color="auto"/>
              <w:bottom w:val="single" w:sz="4" w:space="0" w:color="auto"/>
            </w:tcBorders>
          </w:tcPr>
          <w:p w14:paraId="77061B97" w14:textId="757A8309" w:rsidR="00171941" w:rsidRPr="00171941" w:rsidRDefault="00171941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71941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456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C7F7E0" w14:textId="31C91C88" w:rsidR="00171941" w:rsidRPr="00160123" w:rsidRDefault="00160123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6012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6012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6012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601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6012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B4118" w14:paraId="3D7BE782" w14:textId="77777777" w:rsidTr="00F0355B"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E6E751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สังกัด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963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FBF9" w14:textId="5CC6E6EF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601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485C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CB4118" w14:paraId="016E4C06" w14:textId="77777777" w:rsidTr="00F0355B">
        <w:tc>
          <w:tcPr>
            <w:tcW w:w="12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6D4A41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เลขคดีที่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5CC68C42" w14:textId="7F164C47" w:rsidR="00CB4118" w:rsidRDefault="00CB4118" w:rsidP="00657FD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601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7FFA85A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270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5F82" w14:textId="61E399F4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601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DDC2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เลขยึดทรัพย์ที่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CB4118" w14:paraId="6E13A21F" w14:textId="77777777" w:rsidTr="00F0355B">
        <w:tc>
          <w:tcPr>
            <w:tcW w:w="1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72F0F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062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4B16" w14:textId="691AF82C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601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5AF0" w14:textId="77777777" w:rsidR="00CB4118" w:rsidRDefault="00CB4118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</w:t>
            </w:r>
          </w:p>
        </w:tc>
      </w:tr>
      <w:tr w:rsidR="00CB4118" w14:paraId="42F6FA8A" w14:textId="77777777" w:rsidTr="00F0355B">
        <w:tc>
          <w:tcPr>
            <w:tcW w:w="50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5FB3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ชื่อผู้จับหรือผู้ยึด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00CF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CB4118" w14:paraId="612E53E5" w14:textId="77777777" w:rsidTr="00657FDF">
        <w:trPr>
          <w:cantSplit/>
        </w:trPr>
        <w:tc>
          <w:tcPr>
            <w:tcW w:w="9606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14:paraId="17F65BD9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ลักษณะของยาเสพติด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(ระบุ ผง ก้อน เม็ด สี ฯลฯ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CB4118" w14:paraId="07FBFA36" w14:textId="77777777" w:rsidTr="00F0355B">
        <w:trPr>
          <w:cantSplit/>
        </w:trPr>
        <w:tc>
          <w:tcPr>
            <w:tcW w:w="504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555DA5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๑๐.จำนวนของยาเสพติด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(ระบุปริมาณ จำนวน น้ำหนัก)</w:t>
            </w:r>
          </w:p>
        </w:tc>
        <w:tc>
          <w:tcPr>
            <w:tcW w:w="45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F65A88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4118" w14:paraId="70BE1324" w14:textId="77777777" w:rsidTr="00F0355B"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BAA52F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๑๑. ชื่อพนักงานสอบสวน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5FE56C" w14:textId="0F771BF9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601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F148EA" w14:textId="316F8F96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601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7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E2F8" w14:textId="6BD0B4DF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601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B4118" w14:paraId="2FDE2D25" w14:textId="77777777" w:rsidTr="00F0355B"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46F13E1E" w14:textId="77777777" w:rsidR="00CB4118" w:rsidRDefault="00CB4118" w:rsidP="00657FD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๑๒. ลายมือชื่อ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12" w:space="0" w:color="auto"/>
            </w:tcBorders>
          </w:tcPr>
          <w:p w14:paraId="2FE8F06C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21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165C2BD0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564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099676" w14:textId="77777777" w:rsidR="00CB4118" w:rsidRDefault="00CB4118" w:rsidP="00657FD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7976BD14" w14:textId="77777777" w:rsidR="00CB4118" w:rsidRDefault="00CB4118" w:rsidP="00CB4118">
      <w:pPr>
        <w:ind w:right="140"/>
        <w:jc w:val="right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5B40A3E5" w14:textId="77777777" w:rsidR="00CB4118" w:rsidRDefault="00CB4118" w:rsidP="00CB4118">
      <w:pPr>
        <w:ind w:right="140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59DC7D4E" w14:textId="77777777" w:rsidR="00CB4118" w:rsidRDefault="00CB4118" w:rsidP="00CB4118">
      <w:pPr>
        <w:ind w:right="140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7ABFEF80" w14:textId="77777777" w:rsidR="00CB4118" w:rsidRDefault="00CB4118" w:rsidP="00CB4118">
      <w:pPr>
        <w:ind w:right="140"/>
        <w:rPr>
          <w:color w:val="000000"/>
          <w:sz w:val="32"/>
          <w:szCs w:val="32"/>
        </w:rPr>
      </w:pPr>
      <w:r>
        <w:rPr>
          <w:color w:val="000000"/>
          <w:cs/>
        </w:rPr>
        <w:t xml:space="preserve">(ส ๕๖ </w:t>
      </w:r>
      <w:r>
        <w:rPr>
          <w:color w:val="000000"/>
        </w:rPr>
        <w:t xml:space="preserve">- </w:t>
      </w:r>
      <w:r>
        <w:rPr>
          <w:color w:val="000000"/>
          <w:cs/>
        </w:rPr>
        <w:t>๒๓</w:t>
      </w:r>
      <w:r>
        <w:rPr>
          <w:color w:val="000000"/>
        </w:rPr>
        <w:t>)</w:t>
      </w:r>
    </w:p>
    <w:p w14:paraId="3053FD5C" w14:textId="77777777" w:rsidR="00CB4118" w:rsidRDefault="00CB4118" w:rsidP="00CB4118"/>
    <w:p w14:paraId="79BF05EC" w14:textId="77777777" w:rsidR="00236C08" w:rsidRDefault="00236C08"/>
    <w:sectPr w:rsidR="0023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18"/>
    <w:rsid w:val="00160123"/>
    <w:rsid w:val="00171941"/>
    <w:rsid w:val="00236C08"/>
    <w:rsid w:val="003714BB"/>
    <w:rsid w:val="00CB4118"/>
    <w:rsid w:val="00E20899"/>
    <w:rsid w:val="00F0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757F"/>
  <w15:chartTrackingRefBased/>
  <w15:docId w15:val="{AEE499A0-86A5-4A6A-981F-B13CB562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B4118"/>
    <w:pPr>
      <w:keepNext/>
      <w:spacing w:after="0" w:line="240" w:lineRule="auto"/>
      <w:jc w:val="center"/>
      <w:outlineLvl w:val="0"/>
    </w:pPr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4118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2019-06-28T09:22:00Z</dcterms:created>
  <dcterms:modified xsi:type="dcterms:W3CDTF">2019-07-08T06:25:00Z</dcterms:modified>
</cp:coreProperties>
</file>
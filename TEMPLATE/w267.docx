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3332"/>
        <w:gridCol w:w="3354"/>
      </w:tblGrid>
      <w:tr w:rsidR="002132E7" w14:paraId="71D519B6" w14:textId="77777777" w:rsidTr="0095011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69" w:type="dxa"/>
          </w:tcPr>
          <w:p w14:paraId="39513F80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32" w:type="dxa"/>
          </w:tcPr>
          <w:p w14:paraId="7CFDF081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54" w:type="dxa"/>
          </w:tcPr>
          <w:p w14:paraId="3500915B" w14:textId="77777777" w:rsidR="002132E7" w:rsidRDefault="002132E7" w:rsidP="0095011D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2132E7" w14:paraId="4B51E83A" w14:textId="77777777" w:rsidTr="0095011D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055" w:type="dxa"/>
            <w:gridSpan w:val="3"/>
          </w:tcPr>
          <w:p w14:paraId="17484A2A" w14:textId="77777777" w:rsidR="002132E7" w:rsidRDefault="002132E7" w:rsidP="0095011D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2132E7" w14:paraId="3BEC8D15" w14:textId="77777777" w:rsidTr="0095011D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369" w:type="dxa"/>
          </w:tcPr>
          <w:p w14:paraId="2046D10A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3332" w:type="dxa"/>
          </w:tcPr>
          <w:p w14:paraId="57CE298C" w14:textId="77777777" w:rsidR="002132E7" w:rsidRDefault="002132E7" w:rsidP="009501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54" w:type="dxa"/>
          </w:tcPr>
          <w:p w14:paraId="1B1CD38D" w14:textId="2DFD0364" w:rsidR="002132E7" w:rsidRDefault="002132E7" w:rsidP="0095011D">
            <w:pPr>
              <w:spacing w:line="360" w:lineRule="exact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7CED35B1" w14:textId="77777777" w:rsidR="002132E7" w:rsidRDefault="002132E7" w:rsidP="002132E7">
      <w:pPr>
        <w:spacing w:before="120"/>
        <w:ind w:firstLine="496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</w:p>
    <w:p w14:paraId="3331CA0D" w14:textId="77777777" w:rsidR="002132E7" w:rsidRDefault="002132E7" w:rsidP="002132E7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pacing w:val="4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color w:val="000000"/>
          <w:spacing w:val="6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color w:val="000000"/>
          <w:spacing w:val="6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ส่ง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วัตถุที่สงสัยว่าเป็นยาเสพติดให้โทษ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ตรวจพิสูจน์</w:t>
      </w:r>
    </w:p>
    <w:p w14:paraId="18212D37" w14:textId="7822D6ED" w:rsidR="002132E7" w:rsidRDefault="002132E7" w:rsidP="002132E7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pacing w:val="8"/>
          <w:sz w:val="32"/>
          <w:szCs w:val="32"/>
          <w:cs/>
        </w:rPr>
        <w:t>เรียน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S22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«S22»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BD05E50" w14:textId="77777777" w:rsidR="002132E7" w:rsidRDefault="002132E7" w:rsidP="002132E7">
      <w:pPr>
        <w:spacing w:after="120"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/>
          <w:b/>
          <w:bCs/>
          <w:color w:val="000000"/>
          <w:spacing w:val="8"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วัตถุตามรายการของกลางที่ส่งตรวจพิสูจน์</w:t>
      </w:r>
    </w:p>
    <w:p w14:paraId="13BEF9E8" w14:textId="59854501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คดีที่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ชื่อผู้ต้องหา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208600C4" w14:textId="506276E6" w:rsidR="002132E7" w:rsidRDefault="002132E7" w:rsidP="002132E7">
      <w:pPr>
        <w:spacing w:line="420" w:lineRule="exact"/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อายุ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PS13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«PS13»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    สัญชาติ  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>MERGEFIELD PS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15 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«PS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  <w:cs/>
        </w:rPr>
        <w:t>15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4FD81D9E" w14:textId="1EB66530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๒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วัน เดือน ปี ที่เกิดเหตุ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วันที่  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>MERGEFIELD C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4 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«C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  <w:cs/>
        </w:rPr>
        <w:t>4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</w:p>
    <w:p w14:paraId="30F51C01" w14:textId="64CB395D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๓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สถานที่เกิดเหตุ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>MERGEFIELD C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8 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«C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  <w:cs/>
        </w:rPr>
        <w:t>8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</w:p>
    <w:p w14:paraId="46401187" w14:textId="116BF735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๔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ชื่อผู้กล่าวหา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PA7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«PA7»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อายุ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PA13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«PA13»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ปี  สัญชาติ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PA15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«PA15»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2ED469B" w14:textId="220F8A1F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๕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ฐานความผิด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3BA64A1" w14:textId="01115338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๖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พฤติการณ์และข้อเท็จจริงที่เกิดขึ้น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bookmarkStart w:id="0" w:name="BM1"/>
      <w:bookmarkEnd w:id="0"/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A2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«A2»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0B3306F" w14:textId="035C55E1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๗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สถานที่พบของกลาง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 xml:space="preserve"> MERGEFIELD AS64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«AS64»</w:t>
      </w:r>
      <w:r w:rsidR="00D359C7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555D1CB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pacing w:val="-16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๘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รายการที่ให้ตรวจพิสูจน์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185E0675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๙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จุดประสงค์ในการตรวจพิสูจน์</w:t>
      </w:r>
    </w:p>
    <w:p w14:paraId="6A2A6256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pacing w:val="-6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>๙.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๑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ของกลางตามรายการที่ให้ตรวจพิสูจน์ เป็นยาเส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พติด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ให้โทษ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ปร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ะ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เภทใด</w:t>
      </w:r>
    </w:p>
    <w:p w14:paraId="770B610B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๙.๒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มีน้ำหนักเฉพาะเท่าใด</w:t>
      </w:r>
    </w:p>
    <w:p w14:paraId="0A96E11B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>๙.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๓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คำนวณเป็นสารบริสุทธิ์หนักเท่าใด</w:t>
      </w:r>
    </w:p>
    <w:p w14:paraId="594670E5" w14:textId="77777777" w:rsidR="002132E7" w:rsidRDefault="002132E7" w:rsidP="002132E7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๑๐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ชื่อพนักงานสอบสวน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pacing w:val="-16"/>
          <w:sz w:val="32"/>
          <w:szCs w:val="32"/>
          <w:cs/>
        </w:rPr>
        <w:t xml:space="preserve"> </w:t>
      </w:r>
    </w:p>
    <w:p w14:paraId="7E65E1D8" w14:textId="77777777" w:rsidR="002132E7" w:rsidRDefault="002132E7" w:rsidP="002132E7">
      <w:pPr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259627D0" w14:textId="4C71DF9B" w:rsidR="002132E7" w:rsidRDefault="002132E7" w:rsidP="002132E7">
      <w:pPr>
        <w:ind w:firstLine="311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(ลงชื่อ)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>MERGEFIELD P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02 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  <w:cs/>
        </w:rPr>
        <w:t>02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</w:p>
    <w:p w14:paraId="0C821249" w14:textId="77777777" w:rsidR="002132E7" w:rsidRDefault="002132E7" w:rsidP="002132E7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 xml:space="preserve">(  </w:t>
      </w:r>
      <w:proofErr w:type="gramEnd"/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นาม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)</w:t>
      </w:r>
    </w:p>
    <w:p w14:paraId="75042513" w14:textId="28F907C7" w:rsidR="002132E7" w:rsidRDefault="002132E7" w:rsidP="002132E7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ตำแหน่ง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D359C7">
        <w:rPr>
          <w:rFonts w:ascii="TH SarabunPSK" w:hAnsi="TH SarabunPSK" w:cs="TH SarabunPSK"/>
          <w:color w:val="000000"/>
          <w:sz w:val="32"/>
          <w:szCs w:val="32"/>
        </w:rPr>
        <w:instrText>MERGEFIELD P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05 </w:instrTex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«P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  <w:cs/>
        </w:rPr>
        <w:t>05</w:t>
      </w:r>
      <w:r w:rsidR="00D359C7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D359C7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</w:p>
    <w:p w14:paraId="3B0F50B3" w14:textId="77777777" w:rsidR="002132E7" w:rsidRDefault="002132E7" w:rsidP="002132E7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2132E7" w:rsidSect="002132E7">
          <w:pgSz w:w="11907" w:h="18144" w:code="9"/>
          <w:pgMar w:top="851" w:right="851" w:bottom="851" w:left="1134" w:header="0" w:footer="0" w:gutter="0"/>
          <w:cols w:space="720"/>
        </w:sect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 - ๒๒)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0"/>
        <w:gridCol w:w="20"/>
        <w:gridCol w:w="4806"/>
      </w:tblGrid>
      <w:tr w:rsidR="002132E7" w14:paraId="5821C1DC" w14:textId="77777777" w:rsidTr="0095011D">
        <w:tblPrEx>
          <w:tblCellMar>
            <w:top w:w="0" w:type="dxa"/>
            <w:bottom w:w="0" w:type="dxa"/>
          </w:tblCellMar>
        </w:tblPrEx>
        <w:trPr>
          <w:ins w:id="1" w:author="Ã.µ.·.¸ÃÃÁÃÑ¡Éì  ³ ¡ÒÌÊÔ¹¸Øì" w:date="1997-08-07T23:45:00Z"/>
        </w:trPr>
        <w:tc>
          <w:tcPr>
            <w:tcW w:w="4780" w:type="dxa"/>
          </w:tcPr>
          <w:p w14:paraId="5597B42C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826" w:type="dxa"/>
            <w:gridSpan w:val="2"/>
            <w:tcBorders>
              <w:left w:val="nil"/>
            </w:tcBorders>
          </w:tcPr>
          <w:p w14:paraId="37E7F153" w14:textId="77777777" w:rsidR="002132E7" w:rsidRDefault="002132E7" w:rsidP="0095011D">
            <w:pPr>
              <w:jc w:val="right"/>
              <w:rPr>
                <w:ins w:id="2" w:author="Ã.µ.·.¸ÃÃÁÃÑ¡Éì  ³ ¡ÒÌÊÔ¹¸Øì" w:date="1997-08-07T23:45:00Z"/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๓๑   </w:t>
            </w:r>
          </w:p>
        </w:tc>
      </w:tr>
      <w:tr w:rsidR="002132E7" w14:paraId="68113B22" w14:textId="77777777" w:rsidTr="0095011D">
        <w:tblPrEx>
          <w:tblCellMar>
            <w:top w:w="0" w:type="dxa"/>
            <w:bottom w:w="0" w:type="dxa"/>
          </w:tblCellMar>
        </w:tblPrEx>
        <w:trPr>
          <w:ins w:id="3" w:author="Ã.µ.·.¸ÃÃÁÃÑ¡Éì  ³ ¡ÒÌÊÔ¹¸Øì" w:date="1997-08-07T23:45:00Z"/>
        </w:trPr>
        <w:tc>
          <w:tcPr>
            <w:tcW w:w="9606" w:type="dxa"/>
            <w:gridSpan w:val="3"/>
          </w:tcPr>
          <w:p w14:paraId="2217046B" w14:textId="77777777" w:rsidR="002132E7" w:rsidRDefault="002132E7" w:rsidP="0095011D">
            <w:pPr>
              <w:pStyle w:val="Heading1"/>
              <w:spacing w:before="120"/>
              <w:rPr>
                <w:ins w:id="4" w:author="Ã.µ.·.¸ÃÃÁÃÑ¡Éì  ³ ¡ÒÌÊÔ¹¸Øì" w:date="1997-08-07T23:45:00Z"/>
                <w:rFonts w:ascii="TH SarabunPSK" w:hAnsi="TH SarabunPSK" w:cs="TH SarabunPSK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ฉลากปิดภาชนะยาเสพติด</w:t>
            </w:r>
          </w:p>
        </w:tc>
      </w:tr>
      <w:tr w:rsidR="002132E7" w14:paraId="1307C803" w14:textId="77777777" w:rsidTr="009501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06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8168561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พ.ศ.</w:t>
            </w:r>
          </w:p>
        </w:tc>
      </w:tr>
      <w:tr w:rsidR="002132E7" w14:paraId="72111FD1" w14:textId="77777777" w:rsidTr="0095011D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D29D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สังกัด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9B5D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132E7" w14:paraId="744389EE" w14:textId="77777777" w:rsidTr="0095011D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7762" w14:textId="114636A1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เลขคดีที่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>MERGEFIELD C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2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2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B827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เลขยึดทรัพย์ที่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132E7" w14:paraId="33AD0D4F" w14:textId="77777777" w:rsidTr="0095011D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6087" w14:textId="21FA95E8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>MERGEFIELD PS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7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7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F8A2" w14:textId="77777777" w:rsidR="002132E7" w:rsidRDefault="002132E7" w:rsidP="0095011D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</w:p>
        </w:tc>
      </w:tr>
      <w:tr w:rsidR="002132E7" w14:paraId="3D2339A8" w14:textId="77777777" w:rsidTr="0095011D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5ADB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ชื่อผู้จับหรือผู้ยึด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3E28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2132E7" w14:paraId="24601A0A" w14:textId="77777777" w:rsidTr="009501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B67B38F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(ระบุ ผง ก้อน เม็ด สี ฯลฯ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132E7" w14:paraId="78B05872" w14:textId="77777777" w:rsidTr="009501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3C81A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๑๐.จำนวนของยาเสพติด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(ระบุปริมาณ จำนวน น้ำหนัก)</w:t>
            </w:r>
          </w:p>
        </w:tc>
      </w:tr>
      <w:tr w:rsidR="002132E7" w14:paraId="02753FE2" w14:textId="77777777" w:rsidTr="0095011D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03E06CD" w14:textId="5D6148BC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๑๑.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>MERGEFIELD P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02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02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>MERGEFIELD P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instrText xml:space="preserve">03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03</w:t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359C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="00D359C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97A3D8" w14:textId="77777777" w:rsidR="002132E7" w:rsidRDefault="002132E7" w:rsidP="009501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๑๒. 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</w:tbl>
    <w:p w14:paraId="67206D3B" w14:textId="77777777" w:rsidR="002132E7" w:rsidRDefault="002132E7" w:rsidP="002132E7">
      <w:pPr>
        <w:ind w:right="140"/>
        <w:jc w:val="right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620B701D" w14:textId="77777777" w:rsidR="002132E7" w:rsidRDefault="002132E7" w:rsidP="002132E7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  <w:bookmarkStart w:id="5" w:name="_GoBack"/>
      <w:bookmarkEnd w:id="5"/>
    </w:p>
    <w:p w14:paraId="6BD8E6CB" w14:textId="77777777" w:rsidR="002132E7" w:rsidRDefault="002132E7" w:rsidP="002132E7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7B1AE6EA" w14:textId="77777777" w:rsidR="002132E7" w:rsidRDefault="002132E7" w:rsidP="002132E7">
      <w:pPr>
        <w:ind w:right="140"/>
        <w:rPr>
          <w:color w:val="000000"/>
          <w:sz w:val="32"/>
          <w:szCs w:val="32"/>
        </w:rPr>
      </w:pPr>
      <w:r>
        <w:rPr>
          <w:color w:val="000000"/>
          <w:cs/>
        </w:rPr>
        <w:t xml:space="preserve">(ส ๕๖ </w:t>
      </w:r>
      <w:r>
        <w:rPr>
          <w:color w:val="000000"/>
        </w:rPr>
        <w:t xml:space="preserve">- </w:t>
      </w:r>
      <w:r>
        <w:rPr>
          <w:color w:val="000000"/>
          <w:cs/>
        </w:rPr>
        <w:t>๒๓</w:t>
      </w:r>
      <w:r>
        <w:rPr>
          <w:color w:val="000000"/>
        </w:rPr>
        <w:t>)</w:t>
      </w:r>
    </w:p>
    <w:p w14:paraId="05187D11" w14:textId="77777777" w:rsidR="009044AF" w:rsidRDefault="009044AF"/>
    <w:sectPr w:rsidR="0090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E7"/>
    <w:rsid w:val="002132E7"/>
    <w:rsid w:val="00854DA1"/>
    <w:rsid w:val="009044AF"/>
    <w:rsid w:val="00D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3A78"/>
  <w15:chartTrackingRefBased/>
  <w15:docId w15:val="{EEF7633F-0D89-4E19-BBF2-CCEB64B2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E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132E7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2E7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</cp:revision>
  <dcterms:created xsi:type="dcterms:W3CDTF">2019-05-14T06:30:00Z</dcterms:created>
  <dcterms:modified xsi:type="dcterms:W3CDTF">2019-05-14T07:21:00Z</dcterms:modified>
</cp:coreProperties>
</file>